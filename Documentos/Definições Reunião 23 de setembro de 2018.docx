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8AF" w:rsidRDefault="00BE4614" w:rsidP="00BE4614">
      <w:pPr>
        <w:jc w:val="center"/>
        <w:rPr>
          <w:b/>
          <w:sz w:val="32"/>
          <w:szCs w:val="32"/>
        </w:rPr>
      </w:pPr>
      <w:r w:rsidRPr="00BE4614">
        <w:rPr>
          <w:b/>
          <w:sz w:val="32"/>
          <w:szCs w:val="32"/>
        </w:rPr>
        <w:t>Definições Reunião 23 de setembro de 2018</w:t>
      </w:r>
    </w:p>
    <w:p w:rsidR="00BE4614" w:rsidRDefault="00BE4614" w:rsidP="00BE4614">
      <w:pPr>
        <w:jc w:val="center"/>
        <w:rPr>
          <w:b/>
          <w:sz w:val="32"/>
          <w:szCs w:val="32"/>
        </w:rPr>
      </w:pPr>
    </w:p>
    <w:p w:rsidR="00BE4614" w:rsidRPr="00BE4614" w:rsidRDefault="00BE4614" w:rsidP="00BE461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>Tela Cadastro de Clientes</w:t>
      </w:r>
    </w:p>
    <w:p w:rsidR="00BE4614" w:rsidRPr="006E5F86" w:rsidRDefault="00BE4614" w:rsidP="00BE4614">
      <w:pPr>
        <w:pStyle w:val="PargrafodaLista"/>
        <w:numPr>
          <w:ilvl w:val="0"/>
          <w:numId w:val="2"/>
        </w:numPr>
      </w:pPr>
      <w:r>
        <w:t>Acrescentar campo nome fantasia</w:t>
      </w:r>
    </w:p>
    <w:p w:rsidR="00BE4614" w:rsidRDefault="006E5F86" w:rsidP="00BE4614">
      <w:pPr>
        <w:pStyle w:val="PargrafodaLista"/>
        <w:numPr>
          <w:ilvl w:val="0"/>
          <w:numId w:val="2"/>
        </w:numPr>
      </w:pPr>
      <w:r w:rsidRPr="006E5F86">
        <w:t xml:space="preserve">Ocultar código do </w:t>
      </w:r>
      <w:r w:rsidR="002703FA" w:rsidRPr="006E5F86">
        <w:t>país</w:t>
      </w:r>
      <w:r w:rsidRPr="006E5F86">
        <w:t xml:space="preserve"> nos campos de telefone quando o código for igual a 55, o código sendo diferente alterar a máscara do campo para exibir o telefone completo.</w:t>
      </w:r>
    </w:p>
    <w:p w:rsidR="002703FA" w:rsidRPr="002703FA" w:rsidRDefault="002703FA" w:rsidP="002703FA">
      <w:pPr>
        <w:rPr>
          <w:b/>
          <w:sz w:val="24"/>
          <w:szCs w:val="24"/>
        </w:rPr>
      </w:pPr>
      <w:r w:rsidRPr="002703FA">
        <w:rPr>
          <w:b/>
          <w:sz w:val="24"/>
          <w:szCs w:val="24"/>
        </w:rPr>
        <w:t>Protótipo:</w:t>
      </w:r>
      <w:r w:rsidRPr="002703FA"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6" o:title=""/>
          </v:shape>
          <o:OLEObject Type="Embed" ProgID="Photoshop.Image.13" ShapeID="_x0000_i1025" DrawAspect="Content" ObjectID="_1602166350" r:id="rId7">
            <o:FieldCodes>\s</o:FieldCodes>
          </o:OLEObject>
        </w:object>
      </w:r>
    </w:p>
    <w:p w:rsidR="00BE4614" w:rsidRDefault="002703FA">
      <w:r w:rsidRPr="002703FA">
        <w:rPr>
          <w:noProof/>
        </w:rPr>
        <w:drawing>
          <wp:inline distT="0" distB="0" distL="0" distR="0" wp14:anchorId="5301E268" wp14:editId="49BC6D0D">
            <wp:extent cx="5400040" cy="3802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FA" w:rsidRDefault="002703FA"/>
    <w:p w:rsidR="002703FA" w:rsidRDefault="002703FA" w:rsidP="002703F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2703FA">
        <w:rPr>
          <w:b/>
          <w:sz w:val="24"/>
          <w:szCs w:val="24"/>
        </w:rPr>
        <w:t>Carga CRM com Excel</w:t>
      </w:r>
    </w:p>
    <w:p w:rsidR="0041071C" w:rsidRPr="009209EB" w:rsidRDefault="0041071C" w:rsidP="009209EB">
      <w:pPr>
        <w:pStyle w:val="PargrafodaLista"/>
        <w:numPr>
          <w:ilvl w:val="0"/>
          <w:numId w:val="2"/>
        </w:numPr>
      </w:pPr>
      <w:r w:rsidRPr="009209EB">
        <w:t xml:space="preserve">Ao </w:t>
      </w:r>
      <w:r w:rsidR="009209EB" w:rsidRPr="009209EB">
        <w:t>clicar no botão</w:t>
      </w:r>
      <w:r w:rsidR="00345676">
        <w:t xml:space="preserve"> “carregar por excel”,</w:t>
      </w:r>
      <w:r w:rsidR="009209EB" w:rsidRPr="009209EB">
        <w:t xml:space="preserve"> ter a possibilidade de selecionar o tipo do </w:t>
      </w:r>
      <w:proofErr w:type="spellStart"/>
      <w:r w:rsidR="009209EB" w:rsidRPr="009209EB">
        <w:t>crm</w:t>
      </w:r>
      <w:proofErr w:type="spellEnd"/>
      <w:r w:rsidR="009209EB" w:rsidRPr="009209EB">
        <w:t xml:space="preserve"> (protótipo abaixo).</w:t>
      </w:r>
    </w:p>
    <w:p w:rsidR="0041071C" w:rsidRPr="004053AF" w:rsidRDefault="009209EB" w:rsidP="002703FA">
      <w:pPr>
        <w:pStyle w:val="PargrafodaLista"/>
        <w:numPr>
          <w:ilvl w:val="0"/>
          <w:numId w:val="2"/>
        </w:numPr>
        <w:rPr>
          <w:ins w:id="0" w:author="Anselmo Moura" w:date="2018-10-27T17:14:00Z"/>
          <w:b/>
          <w:sz w:val="24"/>
          <w:szCs w:val="24"/>
          <w:rPrChange w:id="1" w:author="Anselmo Moura" w:date="2018-10-27T17:14:00Z">
            <w:rPr>
              <w:ins w:id="2" w:author="Anselmo Moura" w:date="2018-10-27T17:14:00Z"/>
            </w:rPr>
          </w:rPrChange>
        </w:rPr>
      </w:pPr>
      <w:r w:rsidRPr="009209EB">
        <w:t>Carregar a planilha conforme as regras da planilha em anexo.</w:t>
      </w:r>
    </w:p>
    <w:p w:rsidR="004053AF" w:rsidRPr="009209EB" w:rsidRDefault="004053AF" w:rsidP="002703FA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ins w:id="3" w:author="Anselmo Moura" w:date="2018-10-27T17:14:00Z">
        <w:r>
          <w:rPr>
            <w:b/>
            <w:sz w:val="24"/>
            <w:szCs w:val="24"/>
          </w:rPr>
          <w:t xml:space="preserve">O campo consultar </w:t>
        </w:r>
      </w:ins>
      <w:ins w:id="4" w:author="Anselmo Moura" w:date="2018-10-27T17:25:00Z">
        <w:r w:rsidR="00233086">
          <w:rPr>
            <w:b/>
            <w:sz w:val="24"/>
            <w:szCs w:val="24"/>
          </w:rPr>
          <w:t>será</w:t>
        </w:r>
      </w:ins>
      <w:bookmarkStart w:id="5" w:name="_GoBack"/>
      <w:bookmarkEnd w:id="5"/>
      <w:ins w:id="6" w:author="Anselmo Moura" w:date="2018-10-27T17:14:00Z">
        <w:r>
          <w:rPr>
            <w:b/>
            <w:sz w:val="24"/>
            <w:szCs w:val="24"/>
          </w:rPr>
          <w:t xml:space="preserve"> preenchido com o login do usuário.</w:t>
        </w:r>
      </w:ins>
    </w:p>
    <w:p w:rsidR="0041071C" w:rsidRDefault="0041071C" w:rsidP="002703FA">
      <w:pPr>
        <w:pStyle w:val="PargrafodaLista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0B6316" wp14:editId="77350981">
            <wp:extent cx="3695700" cy="16170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411" cy="16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MON_1602088718"/>
    <w:bookmarkEnd w:id="7"/>
    <w:p w:rsidR="002703FA" w:rsidRDefault="00B42B84" w:rsidP="002703FA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20" w:dyaOrig="985">
          <v:shape id="_x0000_i1028" type="#_x0000_t75" style="width:76.2pt;height:49.2pt" o:ole="">
            <v:imagedata r:id="rId10" o:title=""/>
          </v:shape>
          <o:OLEObject Type="Embed" ProgID="Excel.Sheet.12" ShapeID="_x0000_i1028" DrawAspect="Icon" ObjectID="_1602166351" r:id="rId11"/>
        </w:object>
      </w:r>
    </w:p>
    <w:p w:rsidR="002703FA" w:rsidRDefault="009209EB" w:rsidP="009209E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Carga CRM por API</w:t>
      </w:r>
    </w:p>
    <w:p w:rsidR="002703FA" w:rsidRDefault="002703FA" w:rsidP="002703FA">
      <w:pPr>
        <w:pStyle w:val="PargrafodaLista"/>
        <w:rPr>
          <w:b/>
          <w:sz w:val="24"/>
          <w:szCs w:val="24"/>
        </w:rPr>
      </w:pPr>
    </w:p>
    <w:p w:rsidR="005B52F8" w:rsidRDefault="005B52F8" w:rsidP="007674D9">
      <w:pPr>
        <w:pStyle w:val="PargrafodaLista"/>
        <w:numPr>
          <w:ilvl w:val="0"/>
          <w:numId w:val="2"/>
        </w:numPr>
      </w:pPr>
      <w:r w:rsidRPr="007674D9">
        <w:t xml:space="preserve">Alterar tela API para ter a possibilidade de colocar o tipo </w:t>
      </w:r>
      <w:proofErr w:type="spellStart"/>
      <w:r w:rsidRPr="007674D9">
        <w:t>crm</w:t>
      </w:r>
      <w:proofErr w:type="spellEnd"/>
      <w:r w:rsidRPr="007674D9">
        <w:t xml:space="preserve"> da integração</w:t>
      </w:r>
    </w:p>
    <w:p w:rsidR="005B52F8" w:rsidRPr="007674D9" w:rsidRDefault="005B52F8" w:rsidP="007674D9">
      <w:pPr>
        <w:pStyle w:val="PargrafodaLista"/>
        <w:numPr>
          <w:ilvl w:val="0"/>
          <w:numId w:val="2"/>
        </w:numPr>
      </w:pPr>
      <w:r w:rsidRPr="007674D9">
        <w:t xml:space="preserve">Criar variáveis de data para dar um </w:t>
      </w:r>
      <w:proofErr w:type="spellStart"/>
      <w:r w:rsidRPr="007674D9">
        <w:t>replace</w:t>
      </w:r>
      <w:proofErr w:type="spellEnd"/>
      <w:r w:rsidRPr="007674D9">
        <w:t xml:space="preserve"> no momento da execução substituindo as variáveis pelas datas de </w:t>
      </w:r>
      <w:r w:rsidR="007674D9" w:rsidRPr="007674D9">
        <w:t>início</w:t>
      </w:r>
      <w:r w:rsidRPr="007674D9">
        <w:t xml:space="preserve"> e fim.</w:t>
      </w:r>
    </w:p>
    <w:p w:rsidR="005B52F8" w:rsidRDefault="005B52F8" w:rsidP="007674D9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Nome das </w:t>
      </w:r>
      <w:r w:rsidR="007674D9">
        <w:rPr>
          <w:b/>
          <w:sz w:val="24"/>
          <w:szCs w:val="24"/>
        </w:rPr>
        <w:t>Variáveis</w:t>
      </w:r>
      <w:r>
        <w:rPr>
          <w:b/>
          <w:sz w:val="24"/>
          <w:szCs w:val="24"/>
        </w:rPr>
        <w:t>:</w:t>
      </w:r>
    </w:p>
    <w:p w:rsidR="005B52F8" w:rsidRPr="007674D9" w:rsidRDefault="005B52F8" w:rsidP="007674D9">
      <w:pPr>
        <w:pStyle w:val="PargrafodaLista"/>
        <w:ind w:left="1776"/>
        <w:rPr>
          <w:sz w:val="24"/>
          <w:szCs w:val="24"/>
        </w:rPr>
      </w:pPr>
      <w:r w:rsidRPr="007674D9">
        <w:rPr>
          <w:b/>
          <w:sz w:val="24"/>
          <w:szCs w:val="24"/>
        </w:rPr>
        <w:t>{DATA_INICIO}</w:t>
      </w:r>
      <w:r w:rsidRPr="007674D9">
        <w:rPr>
          <w:sz w:val="24"/>
          <w:szCs w:val="24"/>
        </w:rPr>
        <w:t xml:space="preserve"> </w:t>
      </w:r>
      <w:r w:rsidRPr="007674D9">
        <w:rPr>
          <w:sz w:val="24"/>
          <w:szCs w:val="24"/>
        </w:rPr>
        <w:sym w:font="Wingdings" w:char="F0E0"/>
      </w:r>
      <w:r w:rsidRPr="007674D9">
        <w:rPr>
          <w:sz w:val="24"/>
          <w:szCs w:val="24"/>
        </w:rPr>
        <w:t xml:space="preserve"> Recebe a data inicial</w:t>
      </w:r>
    </w:p>
    <w:p w:rsidR="005B52F8" w:rsidRDefault="007674D9" w:rsidP="007674D9">
      <w:pPr>
        <w:pStyle w:val="PargrafodaLista"/>
        <w:ind w:left="1776"/>
        <w:rPr>
          <w:sz w:val="24"/>
          <w:szCs w:val="24"/>
        </w:rPr>
      </w:pPr>
      <w:r w:rsidRPr="007674D9">
        <w:rPr>
          <w:b/>
          <w:sz w:val="24"/>
          <w:szCs w:val="24"/>
        </w:rPr>
        <w:t>{</w:t>
      </w:r>
      <w:r w:rsidR="005B52F8" w:rsidRPr="007674D9">
        <w:rPr>
          <w:b/>
          <w:sz w:val="24"/>
          <w:szCs w:val="24"/>
        </w:rPr>
        <w:t>DATA_FIM</w:t>
      </w:r>
      <w:r w:rsidRPr="007674D9">
        <w:rPr>
          <w:b/>
          <w:sz w:val="24"/>
          <w:szCs w:val="24"/>
        </w:rPr>
        <w:t>}</w:t>
      </w:r>
      <w:r w:rsidR="005B52F8" w:rsidRPr="007674D9">
        <w:rPr>
          <w:sz w:val="24"/>
          <w:szCs w:val="24"/>
        </w:rPr>
        <w:t xml:space="preserve"> </w:t>
      </w:r>
      <w:r w:rsidR="005B52F8" w:rsidRPr="007674D9">
        <w:rPr>
          <w:sz w:val="24"/>
          <w:szCs w:val="24"/>
        </w:rPr>
        <w:sym w:font="Wingdings" w:char="F0E0"/>
      </w:r>
      <w:r w:rsidR="005B52F8" w:rsidRPr="007674D9">
        <w:rPr>
          <w:sz w:val="24"/>
          <w:szCs w:val="24"/>
        </w:rPr>
        <w:t xml:space="preserve"> Recebe a data final</w:t>
      </w:r>
    </w:p>
    <w:p w:rsidR="00D22B5F" w:rsidRDefault="00D22B5F">
      <w:pPr>
        <w:pStyle w:val="PargrafodaLista"/>
        <w:numPr>
          <w:ilvl w:val="0"/>
          <w:numId w:val="2"/>
        </w:numPr>
      </w:pPr>
      <w:r w:rsidRPr="00D22B5F">
        <w:rPr>
          <w:rPrChange w:id="8" w:author="Anselmo Moura" w:date="2018-10-27T11:09:00Z">
            <w:rPr>
              <w:sz w:val="24"/>
              <w:szCs w:val="24"/>
            </w:rPr>
          </w:rPrChange>
        </w:rPr>
        <w:t>O Intervalo das datas será de uma semana.</w:t>
      </w:r>
    </w:p>
    <w:p w:rsidR="004053AF" w:rsidRPr="00D22B5F" w:rsidRDefault="004053AF" w:rsidP="004053AF">
      <w:pPr>
        <w:pStyle w:val="PargrafodaLista"/>
        <w:ind w:left="1440"/>
        <w:pPrChange w:id="9" w:author="Anselmo Moura" w:date="2018-10-27T17:12:00Z">
          <w:pPr>
            <w:pStyle w:val="PargrafodaLista"/>
            <w:ind w:left="1776"/>
          </w:pPr>
        </w:pPrChange>
      </w:pPr>
    </w:p>
    <w:p w:rsidR="005B52F8" w:rsidRDefault="005B52F8" w:rsidP="002703FA">
      <w:pPr>
        <w:pStyle w:val="PargrafodaLista"/>
        <w:rPr>
          <w:b/>
          <w:sz w:val="24"/>
          <w:szCs w:val="24"/>
        </w:rPr>
      </w:pPr>
    </w:p>
    <w:p w:rsidR="005B52F8" w:rsidRDefault="005B52F8" w:rsidP="002703FA">
      <w:pPr>
        <w:pStyle w:val="PargrafodaLista"/>
        <w:rPr>
          <w:b/>
          <w:sz w:val="24"/>
          <w:szCs w:val="24"/>
        </w:rPr>
      </w:pPr>
    </w:p>
    <w:p w:rsidR="005B52F8" w:rsidRDefault="005B52F8" w:rsidP="002703FA">
      <w:pPr>
        <w:pStyle w:val="PargrafodaLista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0ED3D5" wp14:editId="7FFDECEE">
            <wp:extent cx="5400040" cy="25666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FA" w:rsidRDefault="002703FA" w:rsidP="002703FA">
      <w:pPr>
        <w:pStyle w:val="PargrafodaLista"/>
        <w:rPr>
          <w:b/>
          <w:sz w:val="24"/>
          <w:szCs w:val="24"/>
        </w:rPr>
      </w:pPr>
    </w:p>
    <w:p w:rsidR="007674D9" w:rsidRDefault="007674D9" w:rsidP="002703FA">
      <w:pPr>
        <w:pStyle w:val="PargrafodaLista"/>
        <w:rPr>
          <w:b/>
          <w:sz w:val="24"/>
          <w:szCs w:val="24"/>
        </w:rPr>
      </w:pPr>
    </w:p>
    <w:p w:rsidR="007674D9" w:rsidRDefault="007674D9" w:rsidP="002703FA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Observações Gerais:</w:t>
      </w:r>
    </w:p>
    <w:p w:rsidR="007674D9" w:rsidRDefault="007674D9" w:rsidP="002703FA">
      <w:pPr>
        <w:pStyle w:val="PargrafodaLista"/>
        <w:rPr>
          <w:b/>
          <w:sz w:val="24"/>
          <w:szCs w:val="24"/>
        </w:rPr>
      </w:pPr>
    </w:p>
    <w:p w:rsidR="007674D9" w:rsidRDefault="007674D9" w:rsidP="002703FA">
      <w:pPr>
        <w:pStyle w:val="PargrafodaLista"/>
        <w:rPr>
          <w:sz w:val="24"/>
          <w:szCs w:val="24"/>
        </w:rPr>
      </w:pPr>
      <w:r w:rsidRPr="007674D9">
        <w:rPr>
          <w:sz w:val="24"/>
          <w:szCs w:val="24"/>
        </w:rPr>
        <w:t>No momento do cadastro do CRM, para cadastrar o cliente tem que ser informado o nome do cliente e alguma outra informação (</w:t>
      </w:r>
      <w:proofErr w:type="spellStart"/>
      <w:r w:rsidRPr="007674D9">
        <w:rPr>
          <w:sz w:val="24"/>
          <w:szCs w:val="24"/>
        </w:rPr>
        <w:t>ex</w:t>
      </w:r>
      <w:proofErr w:type="spellEnd"/>
      <w:r w:rsidRPr="007674D9">
        <w:rPr>
          <w:sz w:val="24"/>
          <w:szCs w:val="24"/>
        </w:rPr>
        <w:t xml:space="preserve">: </w:t>
      </w:r>
      <w:proofErr w:type="spellStart"/>
      <w:r w:rsidRPr="007674D9">
        <w:rPr>
          <w:sz w:val="24"/>
          <w:szCs w:val="24"/>
        </w:rPr>
        <w:t>cpf</w:t>
      </w:r>
      <w:proofErr w:type="spellEnd"/>
      <w:r w:rsidRPr="007674D9">
        <w:rPr>
          <w:sz w:val="24"/>
          <w:szCs w:val="24"/>
        </w:rPr>
        <w:t>, celular, telefone fixo).</w:t>
      </w:r>
    </w:p>
    <w:p w:rsidR="009205A7" w:rsidRPr="007674D9" w:rsidRDefault="009205A7" w:rsidP="002703F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No caso da integração por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o consultor vai ser definido de acordo com as configurações do tipo </w:t>
      </w:r>
      <w:proofErr w:type="spellStart"/>
      <w:r>
        <w:rPr>
          <w:sz w:val="24"/>
          <w:szCs w:val="24"/>
        </w:rPr>
        <w:t>crm</w:t>
      </w:r>
      <w:proofErr w:type="spellEnd"/>
      <w:r>
        <w:rPr>
          <w:sz w:val="24"/>
          <w:szCs w:val="24"/>
        </w:rPr>
        <w:t xml:space="preserve">. Já na planilha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, caso o consultor não seja informado ou o consultor informado não exista, vai tomar o consultor definido nas configurações do tipo </w:t>
      </w:r>
      <w:proofErr w:type="spellStart"/>
      <w:r>
        <w:rPr>
          <w:sz w:val="24"/>
          <w:szCs w:val="24"/>
        </w:rPr>
        <w:t>crm</w:t>
      </w:r>
      <w:proofErr w:type="spellEnd"/>
      <w:r>
        <w:rPr>
          <w:sz w:val="24"/>
          <w:szCs w:val="24"/>
        </w:rPr>
        <w:t>.</w:t>
      </w:r>
    </w:p>
    <w:p w:rsidR="007674D9" w:rsidRPr="002703FA" w:rsidRDefault="007674D9" w:rsidP="002703FA">
      <w:pPr>
        <w:pStyle w:val="PargrafodaLista"/>
        <w:rPr>
          <w:b/>
          <w:sz w:val="24"/>
          <w:szCs w:val="24"/>
        </w:rPr>
      </w:pPr>
    </w:p>
    <w:sectPr w:rsidR="007674D9" w:rsidRPr="002703FA" w:rsidSect="009209EB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249F"/>
    <w:multiLevelType w:val="hybridMultilevel"/>
    <w:tmpl w:val="4EFEBA4C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1B4702B"/>
    <w:multiLevelType w:val="multilevel"/>
    <w:tmpl w:val="F942E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B184941"/>
    <w:multiLevelType w:val="hybridMultilevel"/>
    <w:tmpl w:val="011A81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A53C74"/>
    <w:multiLevelType w:val="hybridMultilevel"/>
    <w:tmpl w:val="E5F478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selmo Moura">
    <w15:presenceInfo w15:providerId="Windows Live" w15:userId="b486812b311f1c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14"/>
    <w:rsid w:val="00233086"/>
    <w:rsid w:val="002703FA"/>
    <w:rsid w:val="002D38AF"/>
    <w:rsid w:val="00345676"/>
    <w:rsid w:val="004053AF"/>
    <w:rsid w:val="0041071C"/>
    <w:rsid w:val="005B52F8"/>
    <w:rsid w:val="006E5F86"/>
    <w:rsid w:val="007674D9"/>
    <w:rsid w:val="009205A7"/>
    <w:rsid w:val="009209EB"/>
    <w:rsid w:val="00965C5F"/>
    <w:rsid w:val="00B42B84"/>
    <w:rsid w:val="00BE4614"/>
    <w:rsid w:val="00D2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41F2"/>
  <w15:chartTrackingRefBased/>
  <w15:docId w15:val="{05D9F42E-3312-4D62-A9FB-69EE66A6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46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5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99BE8-BDD5-4F4F-A93E-077DD7F9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Moura</dc:creator>
  <cp:keywords/>
  <dc:description/>
  <cp:lastModifiedBy>Anselmo Moura</cp:lastModifiedBy>
  <cp:revision>10</cp:revision>
  <dcterms:created xsi:type="dcterms:W3CDTF">2018-10-26T22:04:00Z</dcterms:created>
  <dcterms:modified xsi:type="dcterms:W3CDTF">2018-10-27T20:26:00Z</dcterms:modified>
</cp:coreProperties>
</file>